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3es6lputxty" w:id="0"/>
      <w:bookmarkEnd w:id="0"/>
      <w:r w:rsidDel="00000000" w:rsidR="00000000" w:rsidRPr="00000000">
        <w:rPr>
          <w:rtl w:val="0"/>
        </w:rPr>
        <w:t xml:space="preserve">Compilers exam 2017</w:t>
      </w:r>
    </w:p>
    <w:p w:rsidR="00000000" w:rsidDel="00000000" w:rsidP="00000000" w:rsidRDefault="00000000" w:rsidRPr="00000000" w14:paraId="00000002">
      <w:pPr>
        <w:rPr/>
      </w:pPr>
      <w:r w:rsidDel="00000000" w:rsidR="00000000" w:rsidRPr="00000000">
        <w:rPr>
          <w:rtl w:val="0"/>
        </w:rPr>
        <w:t xml:space="preserve">Attempt - No guarantee this is correct</w:t>
      </w:r>
    </w:p>
    <w:p w:rsidR="00000000" w:rsidDel="00000000" w:rsidP="00000000" w:rsidRDefault="00000000" w:rsidRPr="00000000" w14:paraId="00000003">
      <w:pPr>
        <w:rPr/>
      </w:pPr>
      <w:r w:rsidDel="00000000" w:rsidR="00000000" w:rsidRPr="00000000">
        <w:rPr>
          <w:rtl w:val="0"/>
        </w:rPr>
        <w:t xml:space="preserve">plz correct me if I’m wrong </w:t>
      </w:r>
    </w:p>
    <w:p w:rsidR="00000000" w:rsidDel="00000000" w:rsidP="00000000" w:rsidRDefault="00000000" w:rsidRPr="00000000" w14:paraId="00000004">
      <w:pPr>
        <w:pStyle w:val="Heading1"/>
        <w:rPr/>
      </w:pPr>
      <w:bookmarkStart w:colFirst="0" w:colLast="0" w:name="_qwvwpayqiq27" w:id="1"/>
      <w:bookmarkEnd w:id="1"/>
      <w:r w:rsidDel="00000000" w:rsidR="00000000" w:rsidRPr="00000000">
        <w:rPr>
          <w:rtl w:val="0"/>
        </w:rPr>
        <w:t xml:space="preserve">Question 1</w:t>
      </w:r>
    </w:p>
    <w:p w:rsidR="00000000" w:rsidDel="00000000" w:rsidP="00000000" w:rsidRDefault="00000000" w:rsidRPr="00000000" w14:paraId="00000005">
      <w:pPr>
        <w:pStyle w:val="Heading2"/>
        <w:rPr/>
      </w:pPr>
      <w:bookmarkStart w:colFirst="0" w:colLast="0" w:name="_8vhuzpd7hajp" w:id="2"/>
      <w:bookmarkEnd w:id="2"/>
      <w:r w:rsidDel="00000000" w:rsidR="00000000" w:rsidRPr="00000000">
        <w:rPr>
          <w:rtl w:val="0"/>
        </w:rPr>
        <w:t xml:space="preserve">i. </w:t>
      </w:r>
    </w:p>
    <w:p w:rsidR="00000000" w:rsidDel="00000000" w:rsidP="00000000" w:rsidRDefault="00000000" w:rsidRPr="00000000" w14:paraId="00000006">
      <w:pPr>
        <w:rPr/>
      </w:pPr>
      <w:r w:rsidDel="00000000" w:rsidR="00000000" w:rsidRPr="00000000">
        <w:rPr>
          <w:rtl w:val="0"/>
        </w:rPr>
        <w:t xml:space="preserve">See Notes for translations: </w:t>
      </w:r>
      <w:hyperlink r:id="rId6">
        <w:r w:rsidDel="00000000" w:rsidR="00000000" w:rsidRPr="00000000">
          <w:rPr>
            <w:color w:val="1155cc"/>
            <w:u w:val="single"/>
            <w:rtl w:val="0"/>
          </w:rPr>
          <w:t xml:space="preserve">http://dajuice.netsoc.ie/Assets/TranslationGrammars.pdf#page=6</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{Label</w:t>
      </w:r>
      <w:r w:rsidDel="00000000" w:rsidR="00000000" w:rsidRPr="00000000">
        <w:rPr>
          <w:vertAlign w:val="subscript"/>
          <w:rtl w:val="0"/>
        </w:rPr>
        <w:t xml:space="preserve">p</w:t>
      </w:r>
      <w:r w:rsidDel="00000000" w:rsidR="00000000" w:rsidRPr="00000000">
        <w:rPr>
          <w:rtl w:val="0"/>
        </w:rPr>
        <w:t xml:space="preserve">} generates a symbol table entry for the Label, p points to the symbol table entry.</w:t>
      </w:r>
    </w:p>
    <w:p w:rsidR="00000000" w:rsidDel="00000000" w:rsidP="00000000" w:rsidRDefault="00000000" w:rsidRPr="00000000" w14:paraId="00000008">
      <w:pPr>
        <w:rPr/>
      </w:pPr>
      <w:r w:rsidDel="00000000" w:rsidR="00000000" w:rsidRPr="00000000">
        <w:rPr>
          <w:rtl w:val="0"/>
        </w:rPr>
        <w:t xml:space="preserve">{Jump</w:t>
      </w:r>
      <w:r w:rsidDel="00000000" w:rsidR="00000000" w:rsidRPr="00000000">
        <w:rPr>
          <w:vertAlign w:val="subscript"/>
          <w:rtl w:val="0"/>
        </w:rPr>
        <w:t xml:space="preserve">p</w:t>
      </w:r>
      <w:r w:rsidDel="00000000" w:rsidR="00000000" w:rsidRPr="00000000">
        <w:rPr>
          <w:rtl w:val="0"/>
        </w:rPr>
        <w:t xml:space="preserve">} generates a jump to label pointed at by p</w:t>
      </w:r>
    </w:p>
    <w:p w:rsidR="00000000" w:rsidDel="00000000" w:rsidP="00000000" w:rsidRDefault="00000000" w:rsidRPr="00000000" w14:paraId="00000009">
      <w:pPr>
        <w:rPr/>
      </w:pPr>
      <w:r w:rsidDel="00000000" w:rsidR="00000000" w:rsidRPr="00000000">
        <w:rPr>
          <w:rtl w:val="0"/>
        </w:rPr>
        <w:t xml:space="preserve">{Jumpf</w:t>
      </w:r>
      <w:r w:rsidDel="00000000" w:rsidR="00000000" w:rsidRPr="00000000">
        <w:rPr>
          <w:vertAlign w:val="subscript"/>
          <w:rtl w:val="0"/>
        </w:rPr>
        <w:t xml:space="preserve">p,q</w:t>
      </w:r>
      <w:r w:rsidDel="00000000" w:rsidR="00000000" w:rsidRPr="00000000">
        <w:rPr>
          <w:rtl w:val="0"/>
        </w:rPr>
        <w:t xml:space="preserve">} generates a jump to label p if condition q is false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newL creates a new symbol table entry for the label</w:t>
      </w:r>
    </w:p>
    <w:p w:rsidR="00000000" w:rsidDel="00000000" w:rsidP="00000000" w:rsidRDefault="00000000" w:rsidRPr="00000000" w14:paraId="0000000C">
      <w:pPr>
        <w:ind w:left="0" w:firstLine="0"/>
        <w:rPr/>
      </w:pPr>
      <w:r w:rsidDel="00000000" w:rsidR="00000000" w:rsidRPr="00000000">
        <w:rPr>
          <w:rtl w:val="0"/>
        </w:rPr>
        <w:t xml:space="preserve">If the {Label} action symbol is encountered 1st the symbol table entry will save the current pc for the label, then when {Jumpx} is reached it checks if the symbol table entry for label and finds the address that it need to jump to.</w:t>
      </w:r>
    </w:p>
    <w:p w:rsidR="00000000" w:rsidDel="00000000" w:rsidP="00000000" w:rsidRDefault="00000000" w:rsidRPr="00000000" w14:paraId="0000000D">
      <w:pPr>
        <w:ind w:left="0" w:firstLine="0"/>
        <w:rPr/>
      </w:pPr>
      <w:r w:rsidDel="00000000" w:rsidR="00000000" w:rsidRPr="00000000">
        <w:rPr>
          <w:rtl w:val="0"/>
        </w:rPr>
        <w:t xml:space="preserve">If the {Jumpx} instruction is encountered 1st a new symbol table entry will be created and the value of the label is set to the current pc+1 (to remove opcode), the Jump is set to jump to 0/Null - then when the {Label} instruction is reached and the table entry for label is already initialised and not 0 that means the instruction at that PC position needs to be fixed (e.g. the current pc pointing to label needs to be inserted). If multiple {Jumpx} instructions precede the label (e.g in a switch) then each subsequent jump finds the previous jump address in the symTab entry. It sets the jump to that address, and sets the symTab to it’s own address. The label instruction will then fix all instructions until it reaches on that is 0/Null.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b3tlel1t3mar"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eo7nwp4wae2s" w:id="4"/>
      <w:bookmarkEnd w:id="4"/>
      <w:r w:rsidDel="00000000" w:rsidR="00000000" w:rsidRPr="00000000">
        <w:rPr>
          <w:rtl w:val="0"/>
        </w:rPr>
        <w:t xml:space="preserve">ii. </w:t>
      </w:r>
    </w:p>
    <w:p w:rsidR="00000000" w:rsidDel="00000000" w:rsidP="00000000" w:rsidRDefault="00000000" w:rsidRPr="00000000" w14:paraId="00000011">
      <w:pPr>
        <w:rPr/>
      </w:pPr>
      <w:r w:rsidDel="00000000" w:rsidR="00000000" w:rsidRPr="00000000">
        <w:rPr>
          <w:rtl w:val="0"/>
        </w:rPr>
        <w:t xml:space="preserve">For each new Type the symbol table should store: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Name of the the type (unique in types)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Type = new Data Type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Size = Size required for data type on the stack (sum of sizes of it’s variables) does not need to      allocated for the data type blueprint but for later instances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Number of data type variables/objects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Lexical level</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List of variables/objects in data type (e.g pointer to them/the first one if Data type acts as scope)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For each variable: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Name of the variable (unique in its scope)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Kind = Variable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Type = Type of variable (e.g pointer to new defined DT)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Sort = {Scalar | Array}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Size = Size required on stack</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If Array: Number of Dimensions and List of the Bounds (e.g Dims = 2 Bounds = [Lower 1, Upper 1, Lower 2 Upper 2]) used to index the array &amp; calculate its size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Lexical level</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Pointer to next variable in the current scope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Locals (if its a custom data type with its own objects)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Address on the stack</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ID Link</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Dec Link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(Don’t think this is required in the exam it’s just more visual)</w:t>
      </w:r>
    </w:p>
    <w:p w:rsidR="00000000" w:rsidDel="00000000" w:rsidP="00000000" w:rsidRDefault="00000000" w:rsidRPr="00000000" w14:paraId="0000002A">
      <w:pPr>
        <w:rPr/>
      </w:pPr>
      <w:r w:rsidDel="00000000" w:rsidR="00000000" w:rsidRPr="00000000">
        <w:rPr>
          <w:rtl w:val="0"/>
        </w:rPr>
        <w:t xml:space="preserve">What this Symbol table would roughly look like:</w:t>
      </w:r>
    </w:p>
    <w:p w:rsidR="00000000" w:rsidDel="00000000" w:rsidP="00000000" w:rsidRDefault="00000000" w:rsidRPr="00000000" w14:paraId="0000002B">
      <w:pPr>
        <w:rPr/>
      </w:pPr>
      <w:r w:rsidDel="00000000" w:rsidR="00000000" w:rsidRPr="00000000">
        <w:rPr>
          <w:rtl w:val="0"/>
        </w:rPr>
        <w:t xml:space="preserve">NOTE: missing ID link and DEC link (see notes linked at end)</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50"/>
        <w:gridCol w:w="975"/>
        <w:gridCol w:w="975"/>
        <w:gridCol w:w="645"/>
        <w:gridCol w:w="750"/>
        <w:gridCol w:w="930"/>
        <w:gridCol w:w="480"/>
        <w:gridCol w:w="734"/>
        <w:gridCol w:w="840"/>
        <w:gridCol w:w="570"/>
        <w:tblGridChange w:id="0">
          <w:tblGrid>
            <w:gridCol w:w="1380"/>
            <w:gridCol w:w="750"/>
            <w:gridCol w:w="975"/>
            <w:gridCol w:w="975"/>
            <w:gridCol w:w="645"/>
            <w:gridCol w:w="750"/>
            <w:gridCol w:w="930"/>
            <w:gridCol w:w="480"/>
            <w:gridCol w:w="734"/>
            <w:gridCol w:w="840"/>
            <w:gridCol w:w="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 to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8x</w:t>
            </w:r>
            <w:ins w:author="He Li" w:id="0" w:date="2018-05-04T11:32:41Z">
              <w:r w:rsidDel="00000000" w:rsidR="00000000" w:rsidRPr="00000000">
                <w:rPr>
                  <w:rtl w:val="0"/>
                </w:rPr>
                <w:t xml:space="preserve">CD</w:t>
              </w:r>
            </w:ins>
            <w:del w:author="He Li" w:id="0" w:date="2018-05-04T11:32:41Z">
              <w:r w:rsidDel="00000000" w:rsidR="00000000" w:rsidRPr="00000000">
                <w:rPr>
                  <w:rtl w:val="0"/>
                </w:rPr>
                <w:delText xml:space="preserve">2</w:delText>
              </w:r>
            </w:del>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 to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32xSI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Where</w:t>
      </w:r>
    </w:p>
    <w:p w:rsidR="00000000" w:rsidDel="00000000" w:rsidP="00000000" w:rsidRDefault="00000000" w:rsidRPr="00000000" w14:paraId="0000009C">
      <w:pPr>
        <w:rPr/>
      </w:pPr>
      <w:r w:rsidDel="00000000" w:rsidR="00000000" w:rsidRPr="00000000">
        <w:rPr>
          <w:rtl w:val="0"/>
        </w:rPr>
        <w:t xml:space="preserve">Name = name of the variable/data type </w:t>
      </w:r>
    </w:p>
    <w:p w:rsidR="00000000" w:rsidDel="00000000" w:rsidP="00000000" w:rsidRDefault="00000000" w:rsidRPr="00000000" w14:paraId="0000009D">
      <w:pPr>
        <w:rPr/>
      </w:pPr>
      <w:r w:rsidDel="00000000" w:rsidR="00000000" w:rsidRPr="00000000">
        <w:rPr>
          <w:rtl w:val="0"/>
        </w:rPr>
        <w:t xml:space="preserve">Kind = Data type/Variable/Scope/process</w:t>
      </w:r>
    </w:p>
    <w:p w:rsidR="00000000" w:rsidDel="00000000" w:rsidP="00000000" w:rsidRDefault="00000000" w:rsidRPr="00000000" w14:paraId="0000009E">
      <w:pPr>
        <w:rPr/>
      </w:pPr>
      <w:r w:rsidDel="00000000" w:rsidR="00000000" w:rsidRPr="00000000">
        <w:rPr>
          <w:rtl w:val="0"/>
        </w:rPr>
        <w:t xml:space="preserve">Sort = for variables -&gt; scalar/vector</w:t>
      </w:r>
    </w:p>
    <w:p w:rsidR="00000000" w:rsidDel="00000000" w:rsidP="00000000" w:rsidRDefault="00000000" w:rsidRPr="00000000" w14:paraId="0000009F">
      <w:pPr>
        <w:rPr/>
      </w:pPr>
      <w:r w:rsidDel="00000000" w:rsidR="00000000" w:rsidRPr="00000000">
        <w:rPr>
          <w:rtl w:val="0"/>
        </w:rPr>
        <w:t xml:space="preserve">Size = size of obj on stack</w:t>
      </w:r>
    </w:p>
    <w:p w:rsidR="00000000" w:rsidDel="00000000" w:rsidP="00000000" w:rsidRDefault="00000000" w:rsidRPr="00000000" w14:paraId="000000A0">
      <w:pPr>
        <w:rPr/>
      </w:pPr>
      <w:r w:rsidDel="00000000" w:rsidR="00000000" w:rsidRPr="00000000">
        <w:rPr>
          <w:rtl w:val="0"/>
        </w:rPr>
        <w:t xml:space="preserve">Dims = Data type-&gt; number of vars in DT ; Array -&gt; number of dimensions</w:t>
      </w:r>
    </w:p>
    <w:p w:rsidR="00000000" w:rsidDel="00000000" w:rsidP="00000000" w:rsidRDefault="00000000" w:rsidRPr="00000000" w14:paraId="000000A1">
      <w:pPr>
        <w:rPr/>
      </w:pPr>
      <w:r w:rsidDel="00000000" w:rsidR="00000000" w:rsidRPr="00000000">
        <w:rPr>
          <w:rtl w:val="0"/>
        </w:rPr>
        <w:t xml:space="preserve">Bounds = Array -&gt; [lower bound , upper bound, ...] for all dims</w:t>
      </w:r>
    </w:p>
    <w:p w:rsidR="00000000" w:rsidDel="00000000" w:rsidP="00000000" w:rsidRDefault="00000000" w:rsidRPr="00000000" w14:paraId="000000A2">
      <w:pPr>
        <w:rPr/>
      </w:pPr>
      <w:r w:rsidDel="00000000" w:rsidR="00000000" w:rsidRPr="00000000">
        <w:rPr>
          <w:rtl w:val="0"/>
        </w:rPr>
        <w:t xml:space="preserve">Level = lexical/scope level for access</w:t>
      </w:r>
    </w:p>
    <w:p w:rsidR="00000000" w:rsidDel="00000000" w:rsidP="00000000" w:rsidRDefault="00000000" w:rsidRPr="00000000" w14:paraId="000000A3">
      <w:pPr>
        <w:rPr/>
      </w:pPr>
      <w:r w:rsidDel="00000000" w:rsidR="00000000" w:rsidRPr="00000000">
        <w:rPr>
          <w:rtl w:val="0"/>
        </w:rPr>
        <w:t xml:space="preserve">Next = pointer to next obj</w:t>
      </w:r>
    </w:p>
    <w:p w:rsidR="00000000" w:rsidDel="00000000" w:rsidP="00000000" w:rsidRDefault="00000000" w:rsidRPr="00000000" w14:paraId="000000A4">
      <w:pPr>
        <w:rPr/>
      </w:pPr>
      <w:r w:rsidDel="00000000" w:rsidR="00000000" w:rsidRPr="00000000">
        <w:rPr>
          <w:rtl w:val="0"/>
        </w:rPr>
        <w:t xml:space="preserve">Locals = pointer to local objs of a DT</w:t>
      </w:r>
    </w:p>
    <w:p w:rsidR="00000000" w:rsidDel="00000000" w:rsidP="00000000" w:rsidRDefault="00000000" w:rsidRPr="00000000" w14:paraId="000000A5">
      <w:pPr>
        <w:rPr/>
      </w:pPr>
      <w:r w:rsidDel="00000000" w:rsidR="00000000" w:rsidRPr="00000000">
        <w:rPr>
          <w:rtl w:val="0"/>
        </w:rPr>
        <w:t xml:space="preserve">Adr = obj address on stack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L-attributed translation grammar: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&lt;Declarations&gt; </w:t>
      </w:r>
      <m:oMath>
        <m:r>
          <m:t>→</m:t>
        </m:r>
      </m:oMath>
      <w:r w:rsidDel="00000000" w:rsidR="00000000" w:rsidRPr="00000000">
        <w:rPr>
          <w:rtl w:val="0"/>
        </w:rPr>
        <w:t xml:space="preserve"> &lt;Types&gt;&lt;Vars&gt;</w:t>
      </w:r>
      <w:r w:rsidDel="00000000" w:rsidR="00000000" w:rsidRPr="00000000">
        <w:rPr>
          <w:color w:val="ff0000"/>
          <w:vertAlign w:val="subscript"/>
          <w:rtl w:val="0"/>
        </w:rPr>
        <w:t xml:space="preserve">p</w:t>
      </w:r>
      <w:r w:rsidDel="00000000" w:rsidR="00000000" w:rsidRPr="00000000">
        <w:rPr>
          <w:rtl w:val="0"/>
        </w:rPr>
        <w:t xml:space="preserve">{Allocate}</w:t>
      </w:r>
      <w:r w:rsidDel="00000000" w:rsidR="00000000" w:rsidRPr="00000000">
        <w:rPr>
          <w:color w:val="ff9900"/>
          <w:vertAlign w:val="subscript"/>
          <w:rtl w:val="0"/>
        </w:rPr>
        <w:t xml:space="preserve">q</w:t>
      </w:r>
      <w:r w:rsidDel="00000000" w:rsidR="00000000" w:rsidRPr="00000000">
        <w:rPr>
          <w:rtl w:val="0"/>
        </w:rPr>
        <w:t xml:space="preserve">;</w:t>
        <w:tab/>
      </w:r>
      <w:r w:rsidDel="00000000" w:rsidR="00000000" w:rsidRPr="00000000">
        <w:rPr>
          <w:color w:val="ff9900"/>
          <w:rtl w:val="0"/>
        </w:rPr>
        <w:t xml:space="preserve">q </w:t>
      </w:r>
      <m:oMath>
        <m:r>
          <m:t>←</m:t>
        </m:r>
      </m:oMath>
      <w:r w:rsidDel="00000000" w:rsidR="00000000" w:rsidRPr="00000000">
        <w:rPr>
          <w:color w:val="ff0000"/>
          <w:rtl w:val="0"/>
        </w:rPr>
        <w:t xml:space="preserve">p</w:t>
      </w: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&lt;Types&gt; </w:t>
      </w:r>
      <m:oMath>
        <m:r>
          <m:t>→</m:t>
        </m:r>
      </m:oMath>
      <w:r w:rsidDel="00000000" w:rsidR="00000000" w:rsidRPr="00000000">
        <w:rPr>
          <w:rtl w:val="0"/>
        </w:rPr>
        <w:t xml:space="preserve">TYPE &lt;TypeDecl&gt;</w:t>
      </w:r>
    </w:p>
    <w:p w:rsidR="00000000" w:rsidDel="00000000" w:rsidP="00000000" w:rsidRDefault="00000000" w:rsidRPr="00000000" w14:paraId="000000AD">
      <w:pPr>
        <w:ind w:left="0" w:firstLine="0"/>
        <w:rPr>
          <w:color w:val="ff0000"/>
        </w:rPr>
      </w:pPr>
      <w:r w:rsidDel="00000000" w:rsidR="00000000" w:rsidRPr="00000000">
        <w:rPr>
          <w:rtl w:val="0"/>
        </w:rPr>
        <w:t xml:space="preserve">&lt;TypeDecl&gt;</w:t>
      </w:r>
      <m:oMath>
        <m:r>
          <m:t>→</m:t>
        </m:r>
      </m:oMath>
      <w:r w:rsidDel="00000000" w:rsidR="00000000" w:rsidRPr="00000000">
        <w:rPr>
          <w:rtl w:val="0"/>
        </w:rPr>
        <w:t xml:space="preserve">Idenp</w:t>
      </w:r>
      <w:r w:rsidDel="00000000" w:rsidR="00000000" w:rsidRPr="00000000">
        <w:rPr>
          <w:vertAlign w:val="subscript"/>
          <w:rtl w:val="0"/>
        </w:rPr>
        <w:t xml:space="preserve">p</w:t>
      </w:r>
      <w:r w:rsidDel="00000000" w:rsidR="00000000" w:rsidRPr="00000000">
        <w:rPr>
          <w:rtl w:val="0"/>
        </w:rPr>
        <w:t xml:space="preserve"> = RECORD &lt;VarDecl&gt;</w:t>
      </w:r>
      <w:r w:rsidDel="00000000" w:rsidR="00000000" w:rsidRPr="00000000">
        <w:rPr>
          <w:color w:val="ff0000"/>
          <w:vertAlign w:val="subscript"/>
          <w:rtl w:val="0"/>
        </w:rPr>
        <w:t xml:space="preserve">q</w:t>
      </w:r>
      <w:r w:rsidDel="00000000" w:rsidR="00000000" w:rsidRPr="00000000">
        <w:rPr>
          <w:vertAlign w:val="subscript"/>
          <w:rtl w:val="0"/>
        </w:rPr>
        <w:t xml:space="preserve"> </w:t>
      </w:r>
      <w:r w:rsidDel="00000000" w:rsidR="00000000" w:rsidRPr="00000000">
        <w:rPr>
          <w:rtl w:val="0"/>
        </w:rPr>
        <w:t xml:space="preserve">END; {NewType}</w:t>
      </w:r>
      <w:r w:rsidDel="00000000" w:rsidR="00000000" w:rsidRPr="00000000">
        <w:rPr>
          <w:color w:val="ff9900"/>
          <w:vertAlign w:val="subscript"/>
          <w:rtl w:val="0"/>
        </w:rPr>
        <w:t xml:space="preserve">r</w:t>
      </w:r>
      <w:r w:rsidDel="00000000" w:rsidR="00000000" w:rsidRPr="00000000">
        <w:rPr>
          <w:vertAlign w:val="subscript"/>
          <w:rtl w:val="0"/>
        </w:rPr>
        <w:t xml:space="preserve">,</w:t>
      </w:r>
      <w:r w:rsidDel="00000000" w:rsidR="00000000" w:rsidRPr="00000000">
        <w:rPr>
          <w:color w:val="ff9900"/>
          <w:vertAlign w:val="subscript"/>
          <w:rtl w:val="0"/>
        </w:rPr>
        <w:t xml:space="preserve">s</w:t>
      </w:r>
      <w:r w:rsidDel="00000000" w:rsidR="00000000" w:rsidRPr="00000000">
        <w:rPr>
          <w:rtl w:val="0"/>
        </w:rPr>
        <w:t xml:space="preserve">&lt;MoreTypes&gt;   </w:t>
      </w:r>
      <w:r w:rsidDel="00000000" w:rsidR="00000000" w:rsidRPr="00000000">
        <w:rPr>
          <w:color w:val="ff9900"/>
          <w:rtl w:val="0"/>
        </w:rPr>
        <w:t xml:space="preserve">r</w:t>
      </w:r>
      <m:oMath>
        <m:r>
          <m:t>←</m:t>
        </m:r>
      </m:oMath>
      <w:r w:rsidDel="00000000" w:rsidR="00000000" w:rsidRPr="00000000">
        <w:rPr>
          <w:color w:val="ff0000"/>
          <w:rtl w:val="0"/>
        </w:rPr>
        <w:t xml:space="preserve">p</w:t>
      </w:r>
      <w:r w:rsidDel="00000000" w:rsidR="00000000" w:rsidRPr="00000000">
        <w:rPr>
          <w:rtl w:val="0"/>
        </w:rPr>
        <w:t xml:space="preserve">    </w:t>
      </w:r>
      <w:r w:rsidDel="00000000" w:rsidR="00000000" w:rsidRPr="00000000">
        <w:rPr>
          <w:color w:val="ff9900"/>
          <w:rtl w:val="0"/>
        </w:rPr>
        <w:t xml:space="preserve">s</w:t>
      </w:r>
      <m:oMath>
        <m:r>
          <m:t>←</m:t>
        </m:r>
      </m:oMath>
      <w:r w:rsidDel="00000000" w:rsidR="00000000" w:rsidRPr="00000000">
        <w:rPr>
          <w:color w:val="ff0000"/>
          <w:rtl w:val="0"/>
        </w:rPr>
        <w:t xml:space="preserve">q</w:t>
      </w:r>
    </w:p>
    <w:p w:rsidR="00000000" w:rsidDel="00000000" w:rsidP="00000000" w:rsidRDefault="00000000" w:rsidRPr="00000000" w14:paraId="000000AE">
      <w:pPr>
        <w:ind w:left="0" w:firstLine="0"/>
        <w:rPr/>
      </w:pPr>
      <w:r w:rsidDel="00000000" w:rsidR="00000000" w:rsidRPr="00000000">
        <w:rPr>
          <w:rtl w:val="0"/>
        </w:rPr>
        <w:t xml:space="preserve">&lt;MoreTypes&gt; </w:t>
      </w:r>
      <m:oMath>
        <m:r>
          <m:t>→</m:t>
        </m:r>
      </m:oMath>
      <w:r w:rsidDel="00000000" w:rsidR="00000000" w:rsidRPr="00000000">
        <w:rPr>
          <w:rtl w:val="0"/>
        </w:rPr>
        <w:t xml:space="preserve"> &lt;TypeDecl&gt;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&lt;MoreTypes&gt; </w:t>
      </w:r>
      <m:oMath>
        <m:r>
          <m:t>→</m:t>
        </m:r>
      </m:oMath>
      <w:r w:rsidDel="00000000" w:rsidR="00000000" w:rsidRPr="00000000">
        <w:rPr>
          <w:rtl w:val="0"/>
        </w:rPr>
        <w:t xml:space="preserve"> </w:t>
      </w:r>
      <m:oMath>
        <m:r>
          <m:t>ε</m:t>
        </m:r>
      </m:oMath>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&lt;IdentList&gt;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Ident</w:t>
      </w:r>
      <w:r w:rsidDel="00000000" w:rsidR="00000000" w:rsidRPr="00000000">
        <w:rPr>
          <w:vertAlign w:val="subscript"/>
          <w:rtl w:val="0"/>
        </w:rPr>
        <w:t xml:space="preserve">q</w:t>
      </w:r>
      <w:r w:rsidDel="00000000" w:rsidR="00000000" w:rsidRPr="00000000">
        <w:rPr>
          <w:rtl w:val="0"/>
        </w:rPr>
        <w:t xml:space="preserve"> &lt;MoreIdents&gt;</w:t>
      </w:r>
      <w:r w:rsidDel="00000000" w:rsidR="00000000" w:rsidRPr="00000000">
        <w:rPr>
          <w:vertAlign w:val="subscript"/>
          <w:rtl w:val="0"/>
        </w:rPr>
        <w:t xml:space="preserve">r</w:t>
      </w:r>
      <w:r w:rsidDel="00000000" w:rsidR="00000000" w:rsidRPr="00000000">
        <w:rPr>
          <w:rtl w:val="0"/>
        </w:rPr>
        <w:t xml:space="preserve"> {Link IDs}</w:t>
      </w:r>
      <w:r w:rsidDel="00000000" w:rsidR="00000000" w:rsidRPr="00000000">
        <w:rPr>
          <w:vertAlign w:val="subscript"/>
          <w:rtl w:val="0"/>
        </w:rPr>
        <w:t xml:space="preserve">s,t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 s</w:t>
      </w:r>
      <m:oMath>
        <m:r>
          <m:t>←</m:t>
        </m:r>
      </m:oMath>
      <w:r w:rsidDel="00000000" w:rsidR="00000000" w:rsidRPr="00000000">
        <w:rPr>
          <w:rtl w:val="0"/>
        </w:rPr>
        <w:t xml:space="preserve">r  (p,t)</w:t>
      </w:r>
      <m:oMath>
        <m:r>
          <m:t>←</m:t>
        </m:r>
      </m:oMath>
      <w:r w:rsidDel="00000000" w:rsidR="00000000" w:rsidRPr="00000000">
        <w:rPr>
          <w:rtl w:val="0"/>
        </w:rPr>
        <w:t xml:space="preserve">q  </w:t>
      </w:r>
    </w:p>
    <w:p w:rsidR="00000000" w:rsidDel="00000000" w:rsidP="00000000" w:rsidRDefault="00000000" w:rsidRPr="00000000" w14:paraId="000000B3">
      <w:pPr>
        <w:rPr/>
      </w:pPr>
      <w:r w:rsidDel="00000000" w:rsidR="00000000" w:rsidRPr="00000000">
        <w:rPr>
          <w:rtl w:val="0"/>
        </w:rPr>
        <w:t xml:space="preserve">&lt;MoreIdents&gt;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 Ident</w:t>
      </w:r>
      <w:r w:rsidDel="00000000" w:rsidR="00000000" w:rsidRPr="00000000">
        <w:rPr>
          <w:vertAlign w:val="subscript"/>
          <w:rtl w:val="0"/>
        </w:rPr>
        <w:t xml:space="preserve">q</w:t>
      </w:r>
      <w:r w:rsidDel="00000000" w:rsidR="00000000" w:rsidRPr="00000000">
        <w:rPr>
          <w:rtl w:val="0"/>
        </w:rPr>
        <w:t xml:space="preserve">  &lt;MoreIdents&gt;</w:t>
      </w:r>
      <w:r w:rsidDel="00000000" w:rsidR="00000000" w:rsidRPr="00000000">
        <w:rPr>
          <w:vertAlign w:val="subscript"/>
          <w:rtl w:val="0"/>
        </w:rPr>
        <w:t xml:space="preserve">r</w:t>
      </w:r>
      <w:r w:rsidDel="00000000" w:rsidR="00000000" w:rsidRPr="00000000">
        <w:rPr>
          <w:rtl w:val="0"/>
        </w:rPr>
        <w:t xml:space="preserve"> {Link IDs}</w:t>
      </w:r>
      <w:r w:rsidDel="00000000" w:rsidR="00000000" w:rsidRPr="00000000">
        <w:rPr>
          <w:vertAlign w:val="subscript"/>
          <w:rtl w:val="0"/>
        </w:rPr>
        <w:t xml:space="preserve">s,t</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&lt;MoreIdents&gt;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w:t>
      </w:r>
      <m:oMath>
        <m:r>
          <m:t>ε</m:t>
        </m:r>
      </m:oMath>
      <w:r w:rsidDel="00000000" w:rsidR="00000000" w:rsidRPr="00000000">
        <w:rPr>
          <w:rtl w:val="0"/>
        </w:rPr>
        <w:t xml:space="preserve">  </w:t>
      </w:r>
      <m:oMath>
        <m:r>
          <w:rPr/>
          <m:t xml:space="preserve">p</m:t>
        </m:r>
        <m:r>
          <w:rPr/>
          <m:t>←</m:t>
        </m:r>
        <m:r>
          <w:rPr/>
          <m:t xml:space="preserve">NIL</m:t>
        </m:r>
      </m:oMath>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&lt;Vars&gt;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VAR &lt;VarDecl&gt;</w:t>
      </w:r>
      <w:r w:rsidDel="00000000" w:rsidR="00000000" w:rsidRPr="00000000">
        <w:rPr>
          <w:vertAlign w:val="subscript"/>
          <w:rtl w:val="0"/>
        </w:rPr>
        <w:t xml:space="preserve">q</w:t>
      </w:r>
      <w:r w:rsidDel="00000000" w:rsidR="00000000" w:rsidRPr="00000000">
        <w:rPr>
          <w:rtl w:val="0"/>
        </w:rPr>
        <w:t xml:space="preserve">     p</w:t>
      </w:r>
      <m:oMath>
        <m:r>
          <m:t>←</m:t>
        </m:r>
      </m:oMath>
      <w:r w:rsidDel="00000000" w:rsidR="00000000" w:rsidRPr="00000000">
        <w:rPr>
          <w:rtl w:val="0"/>
        </w:rPr>
        <w:t xml:space="preserve">q</w:t>
      </w:r>
    </w:p>
    <w:p w:rsidR="00000000" w:rsidDel="00000000" w:rsidP="00000000" w:rsidRDefault="00000000" w:rsidRPr="00000000" w14:paraId="000000B7">
      <w:pPr>
        <w:rPr/>
      </w:pPr>
      <w:r w:rsidDel="00000000" w:rsidR="00000000" w:rsidRPr="00000000">
        <w:rPr>
          <w:rtl w:val="0"/>
        </w:rPr>
        <w:t xml:space="preserve">&lt;VarDecl&gt;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&lt;IdentList&gt;</w:t>
      </w:r>
      <w:r w:rsidDel="00000000" w:rsidR="00000000" w:rsidRPr="00000000">
        <w:rPr>
          <w:vertAlign w:val="subscript"/>
          <w:rtl w:val="0"/>
        </w:rPr>
        <w:t xml:space="preserve">q</w:t>
      </w:r>
      <w:r w:rsidDel="00000000" w:rsidR="00000000" w:rsidRPr="00000000">
        <w:rPr>
          <w:rtl w:val="0"/>
        </w:rPr>
        <w:t xml:space="preserve"> : &lt;Type&gt;</w:t>
      </w:r>
      <w:r w:rsidDel="00000000" w:rsidR="00000000" w:rsidRPr="00000000">
        <w:rPr>
          <w:vertAlign w:val="subscript"/>
          <w:rtl w:val="0"/>
        </w:rPr>
        <w:t xml:space="preserve">r,s</w:t>
      </w:r>
      <w:r w:rsidDel="00000000" w:rsidR="00000000" w:rsidRPr="00000000">
        <w:rPr>
          <w:rtl w:val="0"/>
        </w:rPr>
        <w:t xml:space="preserve"> {Set Type}</w:t>
      </w:r>
      <w:r w:rsidDel="00000000" w:rsidR="00000000" w:rsidRPr="00000000">
        <w:rPr>
          <w:vertAlign w:val="subscript"/>
          <w:rtl w:val="0"/>
        </w:rPr>
        <w:t xml:space="preserve">t,u</w:t>
      </w:r>
      <w:r w:rsidDel="00000000" w:rsidR="00000000" w:rsidRPr="00000000">
        <w:rPr>
          <w:rtl w:val="0"/>
        </w:rPr>
        <w:t xml:space="preserve"> &lt;MoreVars&gt;</w:t>
      </w:r>
      <w:r w:rsidDel="00000000" w:rsidR="00000000" w:rsidRPr="00000000">
        <w:rPr>
          <w:vertAlign w:val="subscript"/>
          <w:rtl w:val="0"/>
        </w:rPr>
        <w:t xml:space="preserve">v</w:t>
      </w:r>
      <w:r w:rsidDel="00000000" w:rsidR="00000000" w:rsidRPr="00000000">
        <w:rPr>
          <w:rtl w:val="0"/>
        </w:rPr>
        <w:t xml:space="preserve"> {LinkDec}</w:t>
      </w:r>
      <w:r w:rsidDel="00000000" w:rsidR="00000000" w:rsidRPr="00000000">
        <w:rPr>
          <w:vertAlign w:val="subscript"/>
          <w:rtl w:val="0"/>
        </w:rPr>
        <w:t xml:space="preserve">w,x</w:t>
      </w: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(p,t,v) </w:t>
      </w:r>
      <m:oMath>
        <m:r>
          <m:t>←</m:t>
        </m:r>
      </m:oMath>
      <w:r w:rsidDel="00000000" w:rsidR="00000000" w:rsidRPr="00000000">
        <w:rPr>
          <w:rtl w:val="0"/>
        </w:rPr>
        <w:t xml:space="preserve"> q  w</w:t>
      </w:r>
      <m:oMath>
        <m:r>
          <m:t>←</m:t>
        </m:r>
      </m:oMath>
      <w:r w:rsidDel="00000000" w:rsidR="00000000" w:rsidRPr="00000000">
        <w:rPr>
          <w:rtl w:val="0"/>
        </w:rPr>
        <w:t xml:space="preserve"> u   s</w:t>
      </w:r>
      <m:oMath>
        <m:r>
          <m:t>←</m:t>
        </m:r>
      </m:oMath>
      <w:r w:rsidDel="00000000" w:rsidR="00000000" w:rsidRPr="00000000">
        <w:rPr>
          <w:rtl w:val="0"/>
        </w:rPr>
        <w:t xml:space="preserve">r </w:t>
      </w:r>
    </w:p>
    <w:p w:rsidR="00000000" w:rsidDel="00000000" w:rsidP="00000000" w:rsidRDefault="00000000" w:rsidRPr="00000000" w14:paraId="000000B9">
      <w:pPr>
        <w:rPr/>
      </w:pPr>
      <w:r w:rsidDel="00000000" w:rsidR="00000000" w:rsidRPr="00000000">
        <w:rPr>
          <w:rtl w:val="0"/>
        </w:rPr>
        <w:t xml:space="preserve">&lt;MoreVars&gt;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 &lt;VarDecl&gt;</w:t>
      </w:r>
      <w:r w:rsidDel="00000000" w:rsidR="00000000" w:rsidRPr="00000000">
        <w:rPr>
          <w:vertAlign w:val="subscript"/>
          <w:rtl w:val="0"/>
        </w:rPr>
        <w:t xml:space="preserve">q   </w:t>
      </w:r>
      <w:r w:rsidDel="00000000" w:rsidR="00000000" w:rsidRPr="00000000">
        <w:rPr>
          <w:rtl w:val="0"/>
        </w:rPr>
        <w:t xml:space="preserve"> p</w:t>
      </w:r>
      <m:oMath>
        <m:r>
          <m:t>←</m:t>
        </m:r>
      </m:oMath>
      <w:r w:rsidDel="00000000" w:rsidR="00000000" w:rsidRPr="00000000">
        <w:rPr>
          <w:rtl w:val="0"/>
        </w:rPr>
        <w:t xml:space="preserve">q</w:t>
      </w:r>
    </w:p>
    <w:p w:rsidR="00000000" w:rsidDel="00000000" w:rsidP="00000000" w:rsidRDefault="00000000" w:rsidRPr="00000000" w14:paraId="000000BA">
      <w:pPr>
        <w:rPr/>
      </w:pPr>
      <w:r w:rsidDel="00000000" w:rsidR="00000000" w:rsidRPr="00000000">
        <w:rPr>
          <w:rtl w:val="0"/>
        </w:rPr>
        <w:t xml:space="preserve">&lt;MoreVars&gt;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w:t>
      </w:r>
      <m:oMath>
        <m:r>
          <m:t>ε</m:t>
        </m:r>
      </m:oMath>
      <w:r w:rsidDel="00000000" w:rsidR="00000000" w:rsidRPr="00000000">
        <w:rPr>
          <w:rtl w:val="0"/>
        </w:rPr>
        <w:t xml:space="preserve"> </w:t>
        <w:tab/>
      </w:r>
      <m:oMath>
        <m:r>
          <w:rPr/>
          <m:t xml:space="preserve">p</m:t>
        </m:r>
        <m:r>
          <w:rPr/>
          <m:t>←</m:t>
        </m:r>
        <m:r>
          <w:rPr/>
          <m:t xml:space="preserve">NIL</m:t>
        </m:r>
      </m:oMath>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&lt;Type&gt;</w:t>
      </w:r>
      <w:r w:rsidDel="00000000" w:rsidR="00000000" w:rsidRPr="00000000">
        <w:rPr>
          <w:vertAlign w:val="subscript"/>
          <w:rtl w:val="0"/>
        </w:rPr>
        <w:t xml:space="preserve">p,q</w:t>
      </w:r>
      <w:r w:rsidDel="00000000" w:rsidR="00000000" w:rsidRPr="00000000">
        <w:rPr>
          <w:rtl w:val="0"/>
        </w:rPr>
        <w:t xml:space="preserve"> </w:t>
      </w:r>
      <m:oMath>
        <m:r>
          <m:t>→</m:t>
        </m:r>
      </m:oMath>
      <w:r w:rsidDel="00000000" w:rsidR="00000000" w:rsidRPr="00000000">
        <w:rPr>
          <w:rtl w:val="0"/>
        </w:rPr>
        <w:t xml:space="preserve"> &lt;TypeSingle&gt;</w:t>
      </w:r>
      <w:r w:rsidDel="00000000" w:rsidR="00000000" w:rsidRPr="00000000">
        <w:rPr>
          <w:vertAlign w:val="subscript"/>
          <w:rtl w:val="0"/>
        </w:rPr>
        <w:t xml:space="preserve">r</w:t>
      </w:r>
      <w:r w:rsidDel="00000000" w:rsidR="00000000" w:rsidRPr="00000000">
        <w:rPr>
          <w:rtl w:val="0"/>
        </w:rPr>
        <w:t xml:space="preserve">   </w:t>
        <w:tab/>
        <w:t xml:space="preserve">   q</w:t>
      </w:r>
      <m:oMath>
        <m:r>
          <m:t>←</m:t>
        </m:r>
      </m:oMath>
      <w:r w:rsidDel="00000000" w:rsidR="00000000" w:rsidRPr="00000000">
        <w:rPr>
          <w:rtl w:val="0"/>
        </w:rPr>
        <w:t xml:space="preserve">r   </w:t>
      </w:r>
    </w:p>
    <w:p w:rsidR="00000000" w:rsidDel="00000000" w:rsidP="00000000" w:rsidRDefault="00000000" w:rsidRPr="00000000" w14:paraId="000000BD">
      <w:pPr>
        <w:rPr/>
      </w:pPr>
      <w:r w:rsidDel="00000000" w:rsidR="00000000" w:rsidRPr="00000000">
        <w:rPr>
          <w:rtl w:val="0"/>
        </w:rPr>
        <w:t xml:space="preserve">&lt;Type&gt;</w:t>
      </w:r>
      <w:r w:rsidDel="00000000" w:rsidR="00000000" w:rsidRPr="00000000">
        <w:rPr>
          <w:vertAlign w:val="subscript"/>
          <w:rtl w:val="0"/>
        </w:rPr>
        <w:t xml:space="preserve">p,q</w:t>
      </w:r>
      <w:r w:rsidDel="00000000" w:rsidR="00000000" w:rsidRPr="00000000">
        <w:rPr>
          <w:rtl w:val="0"/>
        </w:rPr>
        <w:t xml:space="preserve"> </w:t>
      </w:r>
      <m:oMath>
        <m:r>
          <m:t>→</m:t>
        </m:r>
      </m:oMath>
      <w:r w:rsidDel="00000000" w:rsidR="00000000" w:rsidRPr="00000000">
        <w:rPr>
          <w:rtl w:val="0"/>
        </w:rPr>
        <w:t xml:space="preserve"> &lt;TypeArray&gt;</w:t>
      </w:r>
      <w:r w:rsidDel="00000000" w:rsidR="00000000" w:rsidRPr="00000000">
        <w:rPr>
          <w:vertAlign w:val="subscript"/>
          <w:rtl w:val="0"/>
        </w:rPr>
        <w:t xml:space="preserve">r,s</w:t>
      </w:r>
      <w:r w:rsidDel="00000000" w:rsidR="00000000" w:rsidRPr="00000000">
        <w:rPr>
          <w:rtl w:val="0"/>
        </w:rPr>
        <w:t xml:space="preserve"> </w:t>
        <w:tab/>
        <w:t xml:space="preserve">   q</w:t>
      </w:r>
      <m:oMath>
        <m:r>
          <m:t>←</m:t>
        </m:r>
      </m:oMath>
      <w:r w:rsidDel="00000000" w:rsidR="00000000" w:rsidRPr="00000000">
        <w:rPr>
          <w:rtl w:val="0"/>
        </w:rPr>
        <w:t xml:space="preserve">s     r</w:t>
      </w:r>
      <m:oMath>
        <m:r>
          <m:t>←</m:t>
        </m:r>
      </m:oMath>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&lt;TypeSingle&gt;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STRING   p</w:t>
      </w:r>
      <m:oMath>
        <m:r>
          <m:t>←</m:t>
        </m:r>
      </m:oMath>
      <w:r w:rsidDel="00000000" w:rsidR="00000000" w:rsidRPr="00000000">
        <w:rPr>
          <w:rtl w:val="0"/>
        </w:rPr>
        <w:t xml:space="preserve">STRING</w:t>
      </w:r>
    </w:p>
    <w:p w:rsidR="00000000" w:rsidDel="00000000" w:rsidP="00000000" w:rsidRDefault="00000000" w:rsidRPr="00000000" w14:paraId="000000BF">
      <w:pPr>
        <w:rPr/>
      </w:pPr>
      <w:r w:rsidDel="00000000" w:rsidR="00000000" w:rsidRPr="00000000">
        <w:rPr>
          <w:rtl w:val="0"/>
        </w:rPr>
        <w:t xml:space="preserve">&lt;TypeSingle&gt;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INTEGER   p</w:t>
      </w:r>
      <m:oMath>
        <m:r>
          <m:t>←</m:t>
        </m:r>
      </m:oMath>
      <w:r w:rsidDel="00000000" w:rsidR="00000000" w:rsidRPr="00000000">
        <w:rPr>
          <w:rtl w:val="0"/>
        </w:rPr>
        <w:t xml:space="preserve">INTEGER</w:t>
      </w:r>
    </w:p>
    <w:p w:rsidR="00000000" w:rsidDel="00000000" w:rsidP="00000000" w:rsidRDefault="00000000" w:rsidRPr="00000000" w14:paraId="000000C0">
      <w:pPr>
        <w:rPr>
          <w:color w:val="ff000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&lt;TypeArray&gt;</w:t>
      </w:r>
      <w:r w:rsidDel="00000000" w:rsidR="00000000" w:rsidRPr="00000000">
        <w:rPr>
          <w:vertAlign w:val="subscript"/>
          <w:rtl w:val="0"/>
        </w:rPr>
        <w:t xml:space="preserve">p,q</w:t>
      </w:r>
      <w:r w:rsidDel="00000000" w:rsidR="00000000" w:rsidRPr="00000000">
        <w:rPr>
          <w:rtl w:val="0"/>
        </w:rPr>
        <w:t xml:space="preserve"> </w:t>
      </w:r>
      <m:oMath>
        <m:r>
          <m:t>→</m:t>
        </m:r>
      </m:oMath>
      <w:r w:rsidDel="00000000" w:rsidR="00000000" w:rsidRPr="00000000">
        <w:rPr>
          <w:rtl w:val="0"/>
        </w:rPr>
        <w:t xml:space="preserve"> ARRAY [Number</w:t>
      </w:r>
      <w:r w:rsidDel="00000000" w:rsidR="00000000" w:rsidRPr="00000000">
        <w:rPr>
          <w:vertAlign w:val="subscript"/>
          <w:rtl w:val="0"/>
        </w:rPr>
        <w:t xml:space="preserve">r</w:t>
      </w:r>
      <w:r w:rsidDel="00000000" w:rsidR="00000000" w:rsidRPr="00000000">
        <w:rPr>
          <w:rtl w:val="0"/>
        </w:rPr>
        <w:t xml:space="preserve">  .. Number</w:t>
      </w:r>
      <w:r w:rsidDel="00000000" w:rsidR="00000000" w:rsidRPr="00000000">
        <w:rPr>
          <w:vertAlign w:val="subscript"/>
          <w:rtl w:val="0"/>
        </w:rPr>
        <w:t xml:space="preserve">s</w:t>
      </w:r>
      <w:r w:rsidDel="00000000" w:rsidR="00000000" w:rsidRPr="00000000">
        <w:rPr>
          <w:rtl w:val="0"/>
        </w:rPr>
        <w:t xml:space="preserve"> ] {Set Array}</w:t>
      </w:r>
      <w:r w:rsidDel="00000000" w:rsidR="00000000" w:rsidRPr="00000000">
        <w:rPr>
          <w:vertAlign w:val="subscript"/>
          <w:rtl w:val="0"/>
        </w:rPr>
        <w:t xml:space="preserve">t,u,v</w:t>
      </w:r>
      <w:r w:rsidDel="00000000" w:rsidR="00000000" w:rsidRPr="00000000">
        <w:rPr>
          <w:rtl w:val="0"/>
        </w:rPr>
        <w:t xml:space="preserve"> OF &lt;TypeSingle&gt;</w:t>
      </w:r>
      <w:r w:rsidDel="00000000" w:rsidR="00000000" w:rsidRPr="00000000">
        <w:rPr>
          <w:vertAlign w:val="subscript"/>
          <w:rtl w:val="0"/>
        </w:rPr>
        <w:t xml:space="preserve">w,x</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t </w:t>
      </w:r>
      <m:oMath>
        <m:r>
          <m:t>←</m:t>
        </m:r>
      </m:oMath>
      <w:r w:rsidDel="00000000" w:rsidR="00000000" w:rsidRPr="00000000">
        <w:rPr>
          <w:rtl w:val="0"/>
        </w:rPr>
        <w:t xml:space="preserve">r  u</w:t>
      </w:r>
      <m:oMath>
        <m:r>
          <m:t>←</m:t>
        </m:r>
      </m:oMath>
      <w:r w:rsidDel="00000000" w:rsidR="00000000" w:rsidRPr="00000000">
        <w:rPr>
          <w:rtl w:val="0"/>
        </w:rPr>
        <w:t xml:space="preserve">s   (v,w)</w:t>
      </w:r>
      <m:oMath>
        <m:r>
          <m:t>←</m:t>
        </m:r>
      </m:oMath>
      <w:r w:rsidDel="00000000" w:rsidR="00000000" w:rsidRPr="00000000">
        <w:rPr>
          <w:rtl w:val="0"/>
        </w:rPr>
        <w:t xml:space="preserve">p    q</w:t>
      </w:r>
      <m:oMath>
        <m:r>
          <m:t>←</m:t>
        </m:r>
      </m:oMath>
      <w:r w:rsidDel="00000000" w:rsidR="00000000" w:rsidRPr="00000000">
        <w:rPr>
          <w:rtl w:val="0"/>
        </w:rPr>
        <w:t xml:space="preserve">x</w:t>
      </w:r>
    </w:p>
    <w:p w:rsidR="00000000" w:rsidDel="00000000" w:rsidP="00000000" w:rsidRDefault="00000000" w:rsidRPr="00000000" w14:paraId="000000C3">
      <w:pPr>
        <w:rPr/>
      </w:pPr>
      <w:r w:rsidDel="00000000" w:rsidR="00000000" w:rsidRPr="00000000">
        <w:rPr>
          <w:rtl w:val="0"/>
        </w:rPr>
        <w:t xml:space="preserve">&lt;TypeSingle&gt;</w:t>
      </w:r>
      <w:r w:rsidDel="00000000" w:rsidR="00000000" w:rsidRPr="00000000">
        <w:rPr>
          <w:vertAlign w:val="subscript"/>
          <w:rtl w:val="0"/>
        </w:rPr>
        <w:t xml:space="preserve">p</w:t>
      </w:r>
      <w:r w:rsidDel="00000000" w:rsidR="00000000" w:rsidRPr="00000000">
        <w:rPr>
          <w:rtl w:val="0"/>
        </w:rPr>
        <w:t xml:space="preserve"> </w:t>
      </w:r>
      <m:oMath>
        <m:r>
          <m:t>→</m:t>
        </m:r>
      </m:oMath>
      <w:r w:rsidDel="00000000" w:rsidR="00000000" w:rsidRPr="00000000">
        <w:rPr>
          <w:rtl w:val="0"/>
        </w:rPr>
        <w:t xml:space="preserve"> Ident</w:t>
      </w:r>
      <w:r w:rsidDel="00000000" w:rsidR="00000000" w:rsidRPr="00000000">
        <w:rPr>
          <w:vertAlign w:val="subscript"/>
          <w:rtl w:val="0"/>
        </w:rPr>
        <w:t xml:space="preserve">q</w:t>
      </w:r>
      <w:r w:rsidDel="00000000" w:rsidR="00000000" w:rsidRPr="00000000">
        <w:rPr>
          <w:rtl w:val="0"/>
        </w:rPr>
        <w:t xml:space="preserve"> {Retrieve}</w:t>
      </w:r>
      <w:r w:rsidDel="00000000" w:rsidR="00000000" w:rsidRPr="00000000">
        <w:rPr>
          <w:vertAlign w:val="subscript"/>
          <w:rtl w:val="0"/>
        </w:rPr>
        <w:t xml:space="preserve">r,s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p</w:t>
      </w:r>
      <m:oMath>
        <m:r>
          <m:t>←</m:t>
        </m:r>
      </m:oMath>
      <w:r w:rsidDel="00000000" w:rsidR="00000000" w:rsidRPr="00000000">
        <w:rPr>
          <w:rtl w:val="0"/>
        </w:rPr>
        <w:t xml:space="preserve">s   r</w:t>
      </w:r>
      <m:oMath>
        <m:r>
          <m:t>←</m:t>
        </m:r>
      </m:oMath>
      <w:r w:rsidDel="00000000" w:rsidR="00000000" w:rsidRPr="00000000">
        <w:rPr>
          <w:rtl w:val="0"/>
        </w:rPr>
        <w:t xml:space="preserve">q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Where for &lt;IdentList&gt;</w:t>
      </w:r>
      <w:r w:rsidDel="00000000" w:rsidR="00000000" w:rsidRPr="00000000">
        <w:rPr>
          <w:vertAlign w:val="subscript"/>
          <w:rtl w:val="0"/>
        </w:rPr>
        <w:t xml:space="preserve">p</w:t>
      </w:r>
      <w:r w:rsidDel="00000000" w:rsidR="00000000" w:rsidRPr="00000000">
        <w:rPr>
          <w:rtl w:val="0"/>
        </w:rPr>
        <w:t xml:space="preserve"> &lt;MoreIdents&gt;</w:t>
      </w:r>
      <w:r w:rsidDel="00000000" w:rsidR="00000000" w:rsidRPr="00000000">
        <w:rPr>
          <w:vertAlign w:val="subscript"/>
          <w:rtl w:val="0"/>
        </w:rPr>
        <w:t xml:space="preserve">p </w:t>
      </w:r>
      <w:r w:rsidDel="00000000" w:rsidR="00000000" w:rsidRPr="00000000">
        <w:rPr>
          <w:rtl w:val="0"/>
        </w:rPr>
        <w:t xml:space="preserve">&lt;Vars&gt;</w:t>
      </w:r>
      <w:r w:rsidDel="00000000" w:rsidR="00000000" w:rsidRPr="00000000">
        <w:rPr>
          <w:vertAlign w:val="subscript"/>
          <w:rtl w:val="0"/>
        </w:rPr>
        <w:t xml:space="preserve">p </w:t>
      </w:r>
      <w:r w:rsidDel="00000000" w:rsidR="00000000" w:rsidRPr="00000000">
        <w:rPr>
          <w:rtl w:val="0"/>
        </w:rPr>
        <w:t xml:space="preserve"> &lt;VarDecl&gt;</w:t>
      </w:r>
      <w:r w:rsidDel="00000000" w:rsidR="00000000" w:rsidRPr="00000000">
        <w:rPr>
          <w:vertAlign w:val="subscript"/>
          <w:rtl w:val="0"/>
        </w:rPr>
        <w:t xml:space="preserve">p</w:t>
      </w:r>
      <w:r w:rsidDel="00000000" w:rsidR="00000000" w:rsidRPr="00000000">
        <w:rPr>
          <w:rtl w:val="0"/>
        </w:rPr>
        <w:t xml:space="preserve"> &lt;MoreVars&gt;</w:t>
      </w:r>
      <w:r w:rsidDel="00000000" w:rsidR="00000000" w:rsidRPr="00000000">
        <w:rPr>
          <w:vertAlign w:val="subscript"/>
          <w:rtl w:val="0"/>
        </w:rPr>
        <w:t xml:space="preserve">p </w:t>
      </w:r>
      <w:r w:rsidDel="00000000" w:rsidR="00000000" w:rsidRPr="00000000">
        <w:rPr>
          <w:rtl w:val="0"/>
        </w:rPr>
        <w:t xml:space="preserve">&lt;TypeSingle&gt;</w:t>
      </w:r>
      <w:r w:rsidDel="00000000" w:rsidR="00000000" w:rsidRPr="00000000">
        <w:rPr>
          <w:vertAlign w:val="subscript"/>
          <w:rtl w:val="0"/>
        </w:rPr>
        <w:t xml:space="preserve">p</w:t>
      </w:r>
      <w:r w:rsidDel="00000000" w:rsidR="00000000" w:rsidRPr="00000000">
        <w:rPr>
          <w:rtl w:val="0"/>
        </w:rPr>
        <w:t xml:space="preserve"> p is synthesized, &lt;Type&gt;</w:t>
      </w:r>
      <w:r w:rsidDel="00000000" w:rsidR="00000000" w:rsidRPr="00000000">
        <w:rPr>
          <w:vertAlign w:val="subscript"/>
          <w:rtl w:val="0"/>
        </w:rPr>
        <w:t xml:space="preserve">p,q</w:t>
      </w:r>
      <w:r w:rsidDel="00000000" w:rsidR="00000000" w:rsidRPr="00000000">
        <w:rPr>
          <w:rtl w:val="0"/>
        </w:rPr>
        <w:t xml:space="preserve"> &lt;TypeArray&gt;</w:t>
      </w:r>
      <w:r w:rsidDel="00000000" w:rsidR="00000000" w:rsidRPr="00000000">
        <w:rPr>
          <w:vertAlign w:val="subscript"/>
          <w:rtl w:val="0"/>
        </w:rPr>
        <w:t xml:space="preserve">p,q</w:t>
      </w:r>
      <w:r w:rsidDel="00000000" w:rsidR="00000000" w:rsidRPr="00000000">
        <w:rPr>
          <w:rtl w:val="0"/>
        </w:rPr>
        <w:t xml:space="preserve"> p is inherited and q is synthesised</w:t>
      </w:r>
    </w:p>
    <w:p w:rsidR="00000000" w:rsidDel="00000000" w:rsidP="00000000" w:rsidRDefault="00000000" w:rsidRPr="00000000" w14:paraId="000000C7">
      <w:pPr>
        <w:rPr/>
      </w:pPr>
      <w:r w:rsidDel="00000000" w:rsidR="00000000" w:rsidRPr="00000000">
        <w:rPr>
          <w:rtl w:val="0"/>
        </w:rPr>
        <w:tab/>
        <w:t xml:space="preserve">All action symbols attributes are inherited.</w:t>
      </w:r>
    </w:p>
    <w:p w:rsidR="00000000" w:rsidDel="00000000" w:rsidP="00000000" w:rsidRDefault="00000000" w:rsidRPr="00000000" w14:paraId="000000C8">
      <w:pPr>
        <w:rPr/>
      </w:pPr>
      <w:r w:rsidDel="00000000" w:rsidR="00000000" w:rsidRPr="00000000">
        <w:rPr>
          <w:rtl w:val="0"/>
        </w:rPr>
        <w:tab/>
        <w:t xml:space="preserve">Where {Allocate}</w:t>
      </w:r>
      <w:r w:rsidDel="00000000" w:rsidR="00000000" w:rsidRPr="00000000">
        <w:rPr>
          <w:vertAlign w:val="subscript"/>
          <w:rtl w:val="0"/>
        </w:rPr>
        <w:t xml:space="preserve">p</w:t>
      </w:r>
      <w:r w:rsidDel="00000000" w:rsidR="00000000" w:rsidRPr="00000000">
        <w:rPr>
          <w:rtl w:val="0"/>
        </w:rPr>
        <w:t xml:space="preserve"> all</w:t>
      </w:r>
      <w:r w:rsidDel="00000000" w:rsidR="00000000" w:rsidRPr="00000000">
        <w:rPr>
          <w:rtl w:val="0"/>
        </w:rPr>
        <w:t xml:space="preserve">ocates space on stack for list of vars pointed at by p</w:t>
      </w:r>
    </w:p>
    <w:p w:rsidR="00000000" w:rsidDel="00000000" w:rsidP="00000000" w:rsidRDefault="00000000" w:rsidRPr="00000000" w14:paraId="000000C9">
      <w:pPr>
        <w:ind w:firstLine="720"/>
        <w:rPr/>
      </w:pPr>
      <w:r w:rsidDel="00000000" w:rsidR="00000000" w:rsidRPr="00000000">
        <w:rPr>
          <w:rtl w:val="0"/>
        </w:rPr>
        <w:t xml:space="preserve">Where {NewType}</w:t>
      </w:r>
      <w:r w:rsidDel="00000000" w:rsidR="00000000" w:rsidRPr="00000000">
        <w:rPr>
          <w:vertAlign w:val="subscript"/>
          <w:rtl w:val="0"/>
        </w:rPr>
        <w:t xml:space="preserve">p,q</w:t>
      </w:r>
      <w:r w:rsidDel="00000000" w:rsidR="00000000" w:rsidRPr="00000000">
        <w:rPr>
          <w:rtl w:val="0"/>
        </w:rPr>
        <w:t xml:space="preserve"> creates a new symTab Datatype record with name of p, and </w:t>
      </w:r>
    </w:p>
    <w:p w:rsidR="00000000" w:rsidDel="00000000" w:rsidP="00000000" w:rsidRDefault="00000000" w:rsidRPr="00000000" w14:paraId="000000CA">
      <w:pPr>
        <w:ind w:firstLine="720"/>
        <w:rPr/>
      </w:pPr>
      <w:r w:rsidDel="00000000" w:rsidR="00000000" w:rsidRPr="00000000">
        <w:rPr>
          <w:rtl w:val="0"/>
        </w:rPr>
        <w:t xml:space="preserve">Saves list pointed at by q under locals in symTab entry of p, rest of fields e.g. size etc</w:t>
      </w:r>
    </w:p>
    <w:p w:rsidR="00000000" w:rsidDel="00000000" w:rsidP="00000000" w:rsidRDefault="00000000" w:rsidRPr="00000000" w14:paraId="000000CB">
      <w:pPr>
        <w:ind w:firstLine="720"/>
        <w:rPr/>
      </w:pPr>
      <w:r w:rsidDel="00000000" w:rsidR="00000000" w:rsidRPr="00000000">
        <w:rPr>
          <w:rtl w:val="0"/>
        </w:rPr>
        <w:t xml:space="preserve">Are set accordingly</w:t>
      </w:r>
    </w:p>
    <w:p w:rsidR="00000000" w:rsidDel="00000000" w:rsidP="00000000" w:rsidRDefault="00000000" w:rsidRPr="00000000" w14:paraId="000000CC">
      <w:pPr>
        <w:rPr/>
      </w:pPr>
      <w:r w:rsidDel="00000000" w:rsidR="00000000" w:rsidRPr="00000000">
        <w:rPr>
          <w:rtl w:val="0"/>
        </w:rPr>
        <w:tab/>
        <w:t xml:space="preserve">where {Link IDs}</w:t>
      </w:r>
      <w:r w:rsidDel="00000000" w:rsidR="00000000" w:rsidRPr="00000000">
        <w:rPr>
          <w:vertAlign w:val="subscript"/>
          <w:rtl w:val="0"/>
        </w:rPr>
        <w:t xml:space="preserve">p,q </w:t>
      </w:r>
      <w:r w:rsidDel="00000000" w:rsidR="00000000" w:rsidRPr="00000000">
        <w:rPr>
          <w:rtl w:val="0"/>
        </w:rPr>
        <w:t xml:space="preserve">links p to front of q</w:t>
      </w:r>
    </w:p>
    <w:p w:rsidR="00000000" w:rsidDel="00000000" w:rsidP="00000000" w:rsidRDefault="00000000" w:rsidRPr="00000000" w14:paraId="000000CD">
      <w:pPr>
        <w:ind w:firstLine="720"/>
        <w:rPr/>
      </w:pPr>
      <w:r w:rsidDel="00000000" w:rsidR="00000000" w:rsidRPr="00000000">
        <w:rPr>
          <w:rtl w:val="0"/>
        </w:rPr>
        <w:t xml:space="preserve">where {Set Type}</w:t>
      </w:r>
      <w:r w:rsidDel="00000000" w:rsidR="00000000" w:rsidRPr="00000000">
        <w:rPr>
          <w:vertAlign w:val="subscript"/>
          <w:rtl w:val="0"/>
        </w:rPr>
        <w:t xml:space="preserve">p,q</w:t>
      </w:r>
      <w:r w:rsidDel="00000000" w:rsidR="00000000" w:rsidRPr="00000000">
        <w:rPr>
          <w:rtl w:val="0"/>
        </w:rPr>
        <w:t xml:space="preserve"> sets the type field to p of symTab pointed by q (and linked IDs)</w:t>
      </w:r>
    </w:p>
    <w:p w:rsidR="00000000" w:rsidDel="00000000" w:rsidP="00000000" w:rsidRDefault="00000000" w:rsidRPr="00000000" w14:paraId="000000CE">
      <w:pPr>
        <w:rPr/>
      </w:pPr>
      <w:r w:rsidDel="00000000" w:rsidR="00000000" w:rsidRPr="00000000">
        <w:rPr>
          <w:rtl w:val="0"/>
        </w:rPr>
        <w:tab/>
        <w:t xml:space="preserve">Where {LinkDec}</w:t>
      </w:r>
      <w:r w:rsidDel="00000000" w:rsidR="00000000" w:rsidRPr="00000000">
        <w:rPr>
          <w:vertAlign w:val="subscript"/>
          <w:rtl w:val="0"/>
        </w:rPr>
        <w:t xml:space="preserve">p,q</w:t>
      </w:r>
      <w:r w:rsidDel="00000000" w:rsidR="00000000" w:rsidRPr="00000000">
        <w:rPr>
          <w:rtl w:val="0"/>
        </w:rPr>
        <w:t xml:space="preserve"> links p in front of q</w:t>
      </w:r>
    </w:p>
    <w:p w:rsidR="00000000" w:rsidDel="00000000" w:rsidP="00000000" w:rsidRDefault="00000000" w:rsidRPr="00000000" w14:paraId="000000CF">
      <w:pPr>
        <w:rPr/>
      </w:pPr>
      <w:r w:rsidDel="00000000" w:rsidR="00000000" w:rsidRPr="00000000">
        <w:rPr>
          <w:rtl w:val="0"/>
        </w:rPr>
        <w:tab/>
        <w:t xml:space="preserve">Where {Set Array}</w:t>
      </w:r>
      <w:r w:rsidDel="00000000" w:rsidR="00000000" w:rsidRPr="00000000">
        <w:rPr>
          <w:vertAlign w:val="subscript"/>
          <w:rtl w:val="0"/>
        </w:rPr>
        <w:t xml:space="preserve">p,q,r</w:t>
      </w:r>
      <w:r w:rsidDel="00000000" w:rsidR="00000000" w:rsidRPr="00000000">
        <w:rPr>
          <w:rtl w:val="0"/>
        </w:rPr>
        <w:t xml:space="preserve"> sets the sort field of the linked list items pointed at by r and set </w:t>
      </w:r>
    </w:p>
    <w:p w:rsidR="00000000" w:rsidDel="00000000" w:rsidP="00000000" w:rsidRDefault="00000000" w:rsidRPr="00000000" w14:paraId="000000D0">
      <w:pPr>
        <w:ind w:firstLine="720"/>
        <w:rPr/>
      </w:pPr>
      <w:r w:rsidDel="00000000" w:rsidR="00000000" w:rsidRPr="00000000">
        <w:rPr>
          <w:rtl w:val="0"/>
        </w:rPr>
        <w:t xml:space="preserve">the dimensions and bounds according to p and q </w:t>
      </w:r>
    </w:p>
    <w:p w:rsidR="00000000" w:rsidDel="00000000" w:rsidP="00000000" w:rsidRDefault="00000000" w:rsidRPr="00000000" w14:paraId="000000D1">
      <w:pPr>
        <w:ind w:firstLine="720"/>
        <w:rPr/>
      </w:pPr>
      <w:r w:rsidDel="00000000" w:rsidR="00000000" w:rsidRPr="00000000">
        <w:rPr>
          <w:rtl w:val="0"/>
        </w:rPr>
        <w:t xml:space="preserve">//Note: this version only works for 1 Dimension</w:t>
      </w:r>
    </w:p>
    <w:p w:rsidR="00000000" w:rsidDel="00000000" w:rsidP="00000000" w:rsidRDefault="00000000" w:rsidRPr="00000000" w14:paraId="000000D2">
      <w:pPr>
        <w:rPr/>
      </w:pPr>
      <w:r w:rsidDel="00000000" w:rsidR="00000000" w:rsidRPr="00000000">
        <w:rPr>
          <w:rtl w:val="0"/>
        </w:rPr>
        <w:tab/>
        <w:t xml:space="preserve">where {Retrieve}</w:t>
      </w:r>
      <w:r w:rsidDel="00000000" w:rsidR="00000000" w:rsidRPr="00000000">
        <w:rPr>
          <w:vertAlign w:val="subscript"/>
          <w:rtl w:val="0"/>
        </w:rPr>
        <w:t xml:space="preserve">p,q</w:t>
      </w:r>
      <w:r w:rsidDel="00000000" w:rsidR="00000000" w:rsidRPr="00000000">
        <w:rPr>
          <w:rtl w:val="0"/>
        </w:rPr>
        <w:t xml:space="preserve"> finds the symTab with name of p and assigns a pointer to it to q</w:t>
      </w:r>
    </w:p>
    <w:p w:rsidR="00000000" w:rsidDel="00000000" w:rsidP="00000000" w:rsidRDefault="00000000" w:rsidRPr="00000000" w14:paraId="000000D3">
      <w:pPr>
        <w:rPr/>
      </w:pPr>
      <w:r w:rsidDel="00000000" w:rsidR="00000000" w:rsidRPr="00000000">
        <w:rPr>
          <w:rtl w:val="0"/>
        </w:rPr>
        <w:t xml:space="preserve">Lecture Notes on some this:  </w:t>
      </w:r>
      <w:hyperlink r:id="rId7">
        <w:r w:rsidDel="00000000" w:rsidR="00000000" w:rsidRPr="00000000">
          <w:rPr>
            <w:color w:val="1155cc"/>
            <w:u w:val="single"/>
            <w:rtl w:val="0"/>
          </w:rPr>
          <w:t xml:space="preserve">dajuice.netsoc.ie/Assets/TranslationGrammars.pdf</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ajuice.netsoc.ie/Assets/TranslationGrammars.pdf#page=6" TargetMode="External"/><Relationship Id="rId7" Type="http://schemas.openxmlformats.org/officeDocument/2006/relationships/hyperlink" Target="http://dajuice.netsoc.ie/Assets/TranslationGrammars.pdf#pag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